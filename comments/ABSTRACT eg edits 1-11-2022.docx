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D9EA" w14:textId="77777777" w:rsidR="00594883" w:rsidRDefault="00594883" w:rsidP="00594883">
      <w:r>
        <w:t>%% ABSTRACT %%</w:t>
      </w:r>
    </w:p>
    <w:p w14:paraId="79C6CFA7" w14:textId="23A3264A" w:rsidR="00594883" w:rsidRDefault="00594883" w:rsidP="00594883">
      <w:r>
        <w:t xml:space="preserve">What is the optimal </w:t>
      </w:r>
      <w:ins w:id="0" w:author="Author">
        <w:r>
          <w:t xml:space="preserve">level </w:t>
        </w:r>
      </w:ins>
      <w:del w:id="1" w:author="Author">
        <w:r w:rsidDel="00594883">
          <w:delText xml:space="preserve">fiscal mix </w:delText>
        </w:r>
      </w:del>
      <w:r>
        <w:t>of</w:t>
      </w:r>
      <w:del w:id="2" w:author="Author">
        <w:r w:rsidDel="00594883">
          <w:delText xml:space="preserve"> </w:delText>
        </w:r>
      </w:del>
      <w:r>
        <w:t xml:space="preserve"> </w:t>
      </w:r>
      <w:del w:id="3" w:author="Author">
        <w:r w:rsidDel="00594883">
          <w:delText xml:space="preserve">carbon and labor income </w:delText>
        </w:r>
      </w:del>
      <w:r>
        <w:t>tax</w:t>
      </w:r>
      <w:ins w:id="4" w:author="Author">
        <w:r>
          <w:t>ation</w:t>
        </w:r>
      </w:ins>
      <w:del w:id="5" w:author="Author">
        <w:r w:rsidDel="00594883">
          <w:delText>es</w:delText>
        </w:r>
      </w:del>
      <w:r>
        <w:t xml:space="preserve"> in a transition toward net-zero emissions? I build an endogenous growth model in which an emission limit renders</w:t>
      </w:r>
      <w:ins w:id="6" w:author="Author">
        <w:r>
          <w:t xml:space="preserve"> the continued use of?</w:t>
        </w:r>
      </w:ins>
      <w:r>
        <w:t xml:space="preserve"> </w:t>
      </w:r>
      <w:commentRangeStart w:id="7"/>
      <w:r>
        <w:t xml:space="preserve">fossil </w:t>
      </w:r>
      <w:del w:id="8" w:author="Author">
        <w:r w:rsidDel="00594883">
          <w:delText xml:space="preserve">energy </w:delText>
        </w:r>
      </w:del>
      <w:ins w:id="9" w:author="Author">
        <w:r>
          <w:t>fuel more</w:t>
        </w:r>
        <w:r>
          <w:t xml:space="preserve"> </w:t>
        </w:r>
      </w:ins>
      <w:r>
        <w:t>socially costly</w:t>
      </w:r>
      <w:commentRangeEnd w:id="7"/>
      <w:r>
        <w:rPr>
          <w:rStyle w:val="CommentReference"/>
        </w:rPr>
        <w:commentReference w:id="7"/>
      </w:r>
      <w:r>
        <w:t xml:space="preserve">. Once the net-zero emission limit </w:t>
      </w:r>
      <w:ins w:id="10" w:author="Author">
        <w:r>
          <w:t>is binding</w:t>
        </w:r>
      </w:ins>
      <w:del w:id="11" w:author="Author">
        <w:r w:rsidDel="00594883">
          <w:delText>binds</w:delText>
        </w:r>
      </w:del>
      <w:r>
        <w:t xml:space="preserve">, </w:t>
      </w:r>
      <w:del w:id="12" w:author="Author">
        <w:r w:rsidDel="00594883">
          <w:delText xml:space="preserve">the </w:delText>
        </w:r>
      </w:del>
      <w:ins w:id="13" w:author="Author">
        <w:r>
          <w:t>an</w:t>
        </w:r>
        <w:r>
          <w:t xml:space="preserve"> </w:t>
        </w:r>
      </w:ins>
      <w:r>
        <w:t xml:space="preserve">optimal policy </w:t>
      </w:r>
      <w:del w:id="14" w:author="Author">
        <w:r w:rsidDel="00594883">
          <w:delText xml:space="preserve">uses </w:delText>
        </w:r>
      </w:del>
      <w:ins w:id="15" w:author="Author">
        <w:r>
          <w:t>makes extensive use of</w:t>
        </w:r>
        <w:r>
          <w:t xml:space="preserve"> </w:t>
        </w:r>
      </w:ins>
      <w:r>
        <w:t>carbon taxes</w:t>
      </w:r>
      <w:commentRangeStart w:id="16"/>
      <w:del w:id="17" w:author="Author">
        <w:r w:rsidDel="00594883">
          <w:delText xml:space="preserve"> extensively</w:delText>
        </w:r>
      </w:del>
      <w:r>
        <w:t xml:space="preserve">. A subsidy on labor helps stabilize production. </w:t>
      </w:r>
      <w:commentRangeEnd w:id="16"/>
      <w:r>
        <w:rPr>
          <w:rStyle w:val="CommentReference"/>
        </w:rPr>
        <w:commentReference w:id="16"/>
      </w:r>
      <w:r>
        <w:t xml:space="preserve">In the short run, the policy implications </w:t>
      </w:r>
      <w:ins w:id="18" w:author="Author">
        <w:r>
          <w:t xml:space="preserve">of pursuing this course of action </w:t>
        </w:r>
      </w:ins>
      <w:commentRangeStart w:id="19"/>
      <w:r>
        <w:t>differ sharply</w:t>
      </w:r>
      <w:commentRangeEnd w:id="19"/>
      <w:r>
        <w:rPr>
          <w:rStyle w:val="CommentReference"/>
        </w:rPr>
        <w:commentReference w:id="19"/>
      </w:r>
      <w:r>
        <w:t xml:space="preserve">. </w:t>
      </w:r>
      <w:commentRangeStart w:id="20"/>
      <w:r>
        <w:t>Labor taxes rise to reduce economic activity and emissions. The carbon tax, instead, should not rise as steeply</w:t>
      </w:r>
      <w:commentRangeEnd w:id="20"/>
      <w:r>
        <w:rPr>
          <w:rStyle w:val="CommentReference"/>
        </w:rPr>
        <w:commentReference w:id="20"/>
      </w:r>
      <w:r>
        <w:t xml:space="preserve">. This allows the economy to benefit from </w:t>
      </w:r>
      <w:commentRangeStart w:id="21"/>
      <w:r>
        <w:t xml:space="preserve">fossil research </w:t>
      </w:r>
      <w:commentRangeEnd w:id="21"/>
      <w:r>
        <w:rPr>
          <w:rStyle w:val="CommentReference"/>
        </w:rPr>
        <w:commentReference w:id="21"/>
      </w:r>
      <w:r>
        <w:t xml:space="preserve">while </w:t>
      </w:r>
      <w:commentRangeStart w:id="22"/>
      <w:r>
        <w:t xml:space="preserve">knowledge spillovers </w:t>
      </w:r>
      <w:commentRangeEnd w:id="22"/>
      <w:r>
        <w:rPr>
          <w:rStyle w:val="CommentReference"/>
        </w:rPr>
        <w:commentReference w:id="22"/>
      </w:r>
      <w:r>
        <w:t>to the green sector mitigate the costs of a green transition.</w:t>
      </w:r>
    </w:p>
    <w:p w14:paraId="5B193E5D" w14:textId="77777777" w:rsidR="00594883" w:rsidRDefault="00594883" w:rsidP="00594883">
      <w:r>
        <w:t>\\</w:t>
      </w:r>
    </w:p>
    <w:p w14:paraId="727A69FF" w14:textId="77777777" w:rsidR="00594883" w:rsidRDefault="00594883" w:rsidP="00594883"/>
    <w:p w14:paraId="5D415146" w14:textId="77777777" w:rsidR="00594883" w:rsidRDefault="00594883" w:rsidP="00594883">
      <w:r>
        <w:t>%% Introduction %%</w:t>
      </w:r>
    </w:p>
    <w:p w14:paraId="2DD7CB2A" w14:textId="3E7ADDDB" w:rsidR="00594883" w:rsidRDefault="00594883" w:rsidP="00594883">
      <w:commentRangeStart w:id="23"/>
      <w:r>
        <w:t>The Intergovernmental Panel on Climate Change highlights the need to transition to net-zero emissions by 2050</w:t>
      </w:r>
      <w:commentRangeEnd w:id="23"/>
      <w:r>
        <w:rPr>
          <w:rStyle w:val="CommentReference"/>
        </w:rPr>
        <w:commentReference w:id="23"/>
      </w:r>
      <w:r>
        <w:t xml:space="preserve"> \</w:t>
      </w:r>
      <w:proofErr w:type="spellStart"/>
      <w:proofErr w:type="gramStart"/>
      <w:r>
        <w:t>citep</w:t>
      </w:r>
      <w:proofErr w:type="spellEnd"/>
      <w:r>
        <w:t>{</w:t>
      </w:r>
      <w:proofErr w:type="gramEnd"/>
      <w:r>
        <w:t xml:space="preserve">IPCC2022}. The question is what fiscal policy </w:t>
      </w:r>
      <w:commentRangeStart w:id="24"/>
      <w:r>
        <w:t xml:space="preserve">mix </w:t>
      </w:r>
      <w:commentRangeEnd w:id="24"/>
      <w:r>
        <w:rPr>
          <w:rStyle w:val="CommentReference"/>
        </w:rPr>
        <w:commentReference w:id="24"/>
      </w:r>
      <w:r>
        <w:t>best supports this goal. The literature to date has largely focused on carbon taxes</w:t>
      </w:r>
      <w:ins w:id="25" w:author="Author">
        <w:r>
          <w:t>, to the exclusion of other forms of tax and their impact on</w:t>
        </w:r>
        <w:proofErr w:type="gramStart"/>
        <w:r>
          <w:t>…..</w:t>
        </w:r>
      </w:ins>
      <w:proofErr w:type="gramEnd"/>
      <w:del w:id="26" w:author="Author">
        <w:r w:rsidDel="00594883">
          <w:delText xml:space="preserve"> alone</w:delText>
        </w:r>
      </w:del>
      <w:r>
        <w:t>. Such taxes direct production and R</w:t>
      </w:r>
      <w:del w:id="27" w:author="Author">
        <w:r w:rsidDel="00594883">
          <w:delText>\</w:delText>
        </w:r>
      </w:del>
      <w:r>
        <w:t>&amp;D towards activities that pollute less \</w:t>
      </w:r>
      <w:proofErr w:type="spellStart"/>
      <w:proofErr w:type="gramStart"/>
      <w:r>
        <w:t>citep</w:t>
      </w:r>
      <w:proofErr w:type="spellEnd"/>
      <w:r>
        <w:t>{</w:t>
      </w:r>
      <w:proofErr w:type="gramEnd"/>
      <w:r>
        <w:t>Acemoglu2012TheChange}. However, other fiscal instruments also affect carbon emissions. Labor taxes, for example, curb the level of production generally</w:t>
      </w:r>
      <w:ins w:id="28" w:author="Author">
        <w:r>
          <w:t xml:space="preserve"> thereby…</w:t>
        </w:r>
      </w:ins>
      <w:r>
        <w:t>. Conversely, labor subsidies</w:t>
      </w:r>
      <w:del w:id="29" w:author="Author">
        <w:r w:rsidDel="00594883">
          <w:delText xml:space="preserve"> </w:delText>
        </w:r>
      </w:del>
      <w:r>
        <w:t xml:space="preserve"> boost production</w:t>
      </w:r>
      <w:ins w:id="30" w:author="Author">
        <w:r>
          <w:t xml:space="preserve"> (which do what in the context of analyzing emissions)</w:t>
        </w:r>
      </w:ins>
      <w:r>
        <w:t xml:space="preserve">. </w:t>
      </w:r>
      <w:del w:id="31" w:author="Author">
        <w:r w:rsidDel="00594883">
          <w:delText xml:space="preserve">Such taxes may, </w:delText>
        </w:r>
      </w:del>
      <w:ins w:id="32" w:author="Author">
        <w:r>
          <w:t xml:space="preserve">Thus, taxes that are not specifically targeted toward the reduction of emissions must </w:t>
        </w:r>
      </w:ins>
      <w:del w:id="33" w:author="Author">
        <w:r w:rsidDel="00594883">
          <w:delText xml:space="preserve">thus, </w:delText>
        </w:r>
      </w:del>
      <w:r>
        <w:t>be an important part of the fiscal mix in achievin</w:t>
      </w:r>
      <w:ins w:id="34" w:author="Author">
        <w:r>
          <w:t>g</w:t>
        </w:r>
      </w:ins>
      <w:del w:id="35" w:author="Author">
        <w:r w:rsidDel="00594883">
          <w:delText xml:space="preserve">g the </w:delText>
        </w:r>
      </w:del>
      <w:r>
        <w:t xml:space="preserve"> net-zero emission </w:t>
      </w:r>
      <w:ins w:id="36" w:author="Author">
        <w:r>
          <w:t>goals.</w:t>
        </w:r>
      </w:ins>
      <w:del w:id="37" w:author="Author">
        <w:r w:rsidDel="00594883">
          <w:delText>limit.</w:delText>
        </w:r>
      </w:del>
    </w:p>
    <w:p w14:paraId="4A99D0D7" w14:textId="77777777" w:rsidR="00594883" w:rsidRDefault="00594883" w:rsidP="00594883"/>
    <w:p w14:paraId="09EDA5FF" w14:textId="113C2800" w:rsidR="00594883" w:rsidRDefault="00594883" w:rsidP="00594883">
      <w:r>
        <w:t xml:space="preserve">To analyze the optimal fiscal mix, I set up a model of directed technical change. The government chooses the dynamic path of labor income taxes and carbon taxes. </w:t>
      </w:r>
      <w:ins w:id="38" w:author="Author">
        <w:r>
          <w:t xml:space="preserve">In so </w:t>
        </w:r>
        <w:proofErr w:type="spellStart"/>
        <w:r>
          <w:t>donig</w:t>
        </w:r>
      </w:ins>
      <w:proofErr w:type="spellEnd"/>
      <w:del w:id="39" w:author="Author">
        <w:r w:rsidDel="00594883">
          <w:delText>Doing so</w:delText>
        </w:r>
      </w:del>
      <w:r>
        <w:t>, it anticipates that the net-zero emission limit will</w:t>
      </w:r>
      <w:commentRangeStart w:id="40"/>
      <w:r>
        <w:t xml:space="preserve"> bind</w:t>
      </w:r>
      <w:commentRangeEnd w:id="40"/>
      <w:r>
        <w:rPr>
          <w:rStyle w:val="CommentReference"/>
        </w:rPr>
        <w:commentReference w:id="40"/>
      </w:r>
      <w:r>
        <w:t xml:space="preserve"> at some point in the future. Calibrating the model to the US economy, I can characterize the optimal fiscal mix during the transition</w:t>
      </w:r>
      <w:ins w:id="41" w:author="Author">
        <w:r>
          <w:t xml:space="preserve"> toward net-zero emissions</w:t>
        </w:r>
      </w:ins>
      <w:r>
        <w:t xml:space="preserve"> and in the </w:t>
      </w:r>
      <w:commentRangeStart w:id="42"/>
      <w:r>
        <w:t>long</w:t>
      </w:r>
      <w:ins w:id="43" w:author="Author">
        <w:r>
          <w:t>er</w:t>
        </w:r>
      </w:ins>
      <w:r>
        <w:t xml:space="preserve"> term</w:t>
      </w:r>
      <w:ins w:id="44" w:author="Author">
        <w:r>
          <w:t xml:space="preserve"> as well</w:t>
        </w:r>
        <w:commentRangeEnd w:id="42"/>
        <w:r w:rsidR="0069499B">
          <w:rPr>
            <w:rStyle w:val="CommentReference"/>
          </w:rPr>
          <w:commentReference w:id="42"/>
        </w:r>
      </w:ins>
      <w:r>
        <w:t xml:space="preserve">. </w:t>
      </w:r>
      <w:commentRangeStart w:id="45"/>
      <w:ins w:id="46" w:author="Author">
        <w:r w:rsidR="0069499B">
          <w:t xml:space="preserve">My </w:t>
        </w:r>
        <w:commentRangeEnd w:id="45"/>
        <w:r w:rsidR="0069499B">
          <w:rPr>
            <w:rStyle w:val="CommentReference"/>
          </w:rPr>
          <w:commentReference w:id="45"/>
        </w:r>
      </w:ins>
      <w:del w:id="47" w:author="Author">
        <w:r w:rsidDel="0069499B">
          <w:delText xml:space="preserve">The </w:delText>
        </w:r>
      </w:del>
      <w:r>
        <w:t xml:space="preserve">main finding is that when the net-zero emission limit binds, the optimal policy is to tax carbon heavily and to </w:t>
      </w:r>
      <w:commentRangeStart w:id="48"/>
      <w:r>
        <w:t xml:space="preserve">subsidize labor. </w:t>
      </w:r>
      <w:commentRangeEnd w:id="48"/>
      <w:r w:rsidR="0069499B">
        <w:rPr>
          <w:rStyle w:val="CommentReference"/>
        </w:rPr>
        <w:commentReference w:id="48"/>
      </w:r>
      <w:commentRangeStart w:id="49"/>
      <w:r>
        <w:t xml:space="preserve">During the transition phase, the optimal carbon tax is lower and a tax on labor reduces production and emissions. </w:t>
      </w:r>
      <w:commentRangeEnd w:id="49"/>
      <w:r w:rsidR="0069499B">
        <w:rPr>
          <w:rStyle w:val="CommentReference"/>
        </w:rPr>
        <w:commentReference w:id="49"/>
      </w:r>
    </w:p>
    <w:p w14:paraId="7D05CB99" w14:textId="77777777" w:rsidR="00594883" w:rsidRDefault="00594883" w:rsidP="00594883"/>
    <w:p w14:paraId="6260B3FA" w14:textId="44E05D51" w:rsidR="00594883" w:rsidRDefault="00594883" w:rsidP="00594883">
      <w:r>
        <w:t xml:space="preserve">The key to the optimal mix of carbon and labor taxes </w:t>
      </w:r>
      <w:commentRangeStart w:id="50"/>
      <w:del w:id="51" w:author="Author">
        <w:r w:rsidDel="0069499B">
          <w:delText xml:space="preserve">are </w:delText>
        </w:r>
      </w:del>
      <w:ins w:id="52" w:author="Author">
        <w:r w:rsidR="0069499B">
          <w:t>lie in</w:t>
        </w:r>
        <w:r w:rsidR="0069499B">
          <w:t xml:space="preserve"> </w:t>
        </w:r>
        <w:r w:rsidR="0069499B">
          <w:t xml:space="preserve">the </w:t>
        </w:r>
      </w:ins>
      <w:r>
        <w:t xml:space="preserve">knowledge spillovers </w:t>
      </w:r>
      <w:del w:id="53" w:author="Author">
        <w:r w:rsidDel="0069499B">
          <w:delText xml:space="preserve">between </w:delText>
        </w:r>
      </w:del>
      <w:ins w:id="54" w:author="Author">
        <w:r w:rsidR="0069499B">
          <w:t xml:space="preserve">that result from </w:t>
        </w:r>
      </w:ins>
      <w:r>
        <w:t>research in</w:t>
      </w:r>
      <w:ins w:id="55" w:author="Author">
        <w:r w:rsidR="0069499B">
          <w:t xml:space="preserve"> both</w:t>
        </w:r>
      </w:ins>
      <w:r>
        <w:t xml:space="preserve"> conventional carbon-based and green industries</w:t>
      </w:r>
      <w:commentRangeEnd w:id="50"/>
      <w:r w:rsidR="0069499B">
        <w:rPr>
          <w:rStyle w:val="CommentReference"/>
        </w:rPr>
        <w:commentReference w:id="50"/>
      </w:r>
      <w:r>
        <w:t xml:space="preserve">. </w:t>
      </w:r>
      <w:commentRangeStart w:id="56"/>
      <w:r>
        <w:t xml:space="preserve">Decreasing returns to scale in research activity in each industry </w:t>
      </w:r>
      <w:commentRangeEnd w:id="56"/>
      <w:r w:rsidR="0069499B">
        <w:rPr>
          <w:rStyle w:val="CommentReference"/>
        </w:rPr>
        <w:commentReference w:id="56"/>
      </w:r>
      <w:r>
        <w:t xml:space="preserve">mean that a rapid shift in the composition of activity is socially costly. The labor tax allows the government to reduce emissions in the short run by lowering production while, at the same time, engineering a smoother transition of economic activity across industries. In the long-run, </w:t>
      </w:r>
      <w:commentRangeStart w:id="57"/>
      <w:r>
        <w:t>only green production is feasible</w:t>
      </w:r>
      <w:commentRangeEnd w:id="57"/>
      <w:r w:rsidR="0069499B">
        <w:rPr>
          <w:rStyle w:val="CommentReference"/>
        </w:rPr>
        <w:commentReference w:id="57"/>
      </w:r>
      <w:r>
        <w:t xml:space="preserve">. </w:t>
      </w:r>
      <w:commentRangeStart w:id="58"/>
      <w:r>
        <w:t>A high carbon tax ensures this. Labor subsidies, in turn, serve to keep production high.</w:t>
      </w:r>
      <w:commentRangeEnd w:id="58"/>
      <w:r w:rsidR="0069499B">
        <w:rPr>
          <w:rStyle w:val="CommentReference"/>
        </w:rPr>
        <w:commentReference w:id="58"/>
      </w:r>
    </w:p>
    <w:p w14:paraId="32E5605A" w14:textId="77777777" w:rsidR="00594883" w:rsidRDefault="00594883" w:rsidP="00594883"/>
    <w:p w14:paraId="24AE3111" w14:textId="77777777" w:rsidR="00594883" w:rsidRDefault="00594883" w:rsidP="00594883">
      <w:r>
        <w:t>More in detail, the modeling follows \</w:t>
      </w:r>
      <w:proofErr w:type="gramStart"/>
      <w:r>
        <w:t>cite{</w:t>
      </w:r>
      <w:proofErr w:type="gramEnd"/>
      <w:r>
        <w:t xml:space="preserve">Fried2018ClimateAnalysis}. A final consumption good is produced from energy and non-energy goods. The energy good, in turn, is composed of green and fossil energy. The fossil sector exerts emissions. Imperfectly monopolistic producers of machinery invest in research to increase the productivity of their machines. Machines are used in the intermediate sectors: non-energy, fossil, and green energy.  The model builds on the </w:t>
      </w:r>
      <w:r>
        <w:lastRenderedPageBreak/>
        <w:t>directed technical change framework developed in \</w:t>
      </w:r>
      <w:proofErr w:type="gramStart"/>
      <w:r>
        <w:t>cite{</w:t>
      </w:r>
      <w:proofErr w:type="gramEnd"/>
      <w:r>
        <w:t>Acemoglu2012TheChange}, where innovation profits from past technology levels within a sector. In addition to their model, returns to research decrease in the number of scientists employed within a sector, and some knowledge spills across sectors.</w:t>
      </w:r>
    </w:p>
    <w:p w14:paraId="499D20E2" w14:textId="77777777" w:rsidR="00594883" w:rsidRDefault="00594883" w:rsidP="00594883"/>
    <w:p w14:paraId="2C03516C" w14:textId="77777777" w:rsidR="00594883" w:rsidRDefault="00594883" w:rsidP="00594883">
      <w:r>
        <w:t>Relative to the study by \</w:t>
      </w:r>
      <w:proofErr w:type="gramStart"/>
      <w:r>
        <w:t>cite{</w:t>
      </w:r>
      <w:proofErr w:type="gramEnd"/>
      <w:r>
        <w:t xml:space="preserve">Fried2018ClimateAnalysis}, the current paper adds the consideration of an optimal policy. The optimal policy accounts for a gradually </w:t>
      </w:r>
      <w:proofErr w:type="gramStart"/>
      <w:r>
        <w:t>declining  net</w:t>
      </w:r>
      <w:proofErr w:type="gramEnd"/>
      <w:r>
        <w:t xml:space="preserve"> emission limit that eventually turns to zero in 2050. Where the </w:t>
      </w:r>
      <w:proofErr w:type="gramStart"/>
      <w:r>
        <w:t>literature  has</w:t>
      </w:r>
      <w:proofErr w:type="gramEnd"/>
      <w:r>
        <w:t xml:space="preserve"> mainly focused on carbon taxes \</w:t>
      </w:r>
      <w:proofErr w:type="spellStart"/>
      <w:r>
        <w:t>citep</w:t>
      </w:r>
      <w:proofErr w:type="spellEnd"/>
      <w:r>
        <w:t>{Fried2018ClimateAnalysis, Barrage2019OptimalPolicy}, the planner in my model chooses (</w:t>
      </w:r>
      <w:proofErr w:type="spellStart"/>
      <w:r>
        <w:t>i</w:t>
      </w:r>
      <w:proofErr w:type="spellEnd"/>
      <w:r>
        <w:t xml:space="preserve">) a sales tax per unit of fossil energy (“the carbon tax”) and (ii) a tax on labor income. The role for the labor income tax does not arise from equity considerations. </w:t>
      </w:r>
      <w:commentRangeStart w:id="59"/>
      <w:r>
        <w:t xml:space="preserve">Rather, the labor tax is an environmental policy instrument next to carbon taxes because it affects the </w:t>
      </w:r>
      <w:commentRangeStart w:id="60"/>
      <w:r>
        <w:t xml:space="preserve">level of production.  </w:t>
      </w:r>
      <w:commentRangeEnd w:id="59"/>
      <w:r w:rsidR="0069499B">
        <w:rPr>
          <w:rStyle w:val="CommentReference"/>
        </w:rPr>
        <w:commentReference w:id="59"/>
      </w:r>
      <w:commentRangeEnd w:id="60"/>
      <w:r w:rsidR="009A67B6">
        <w:rPr>
          <w:rStyle w:val="CommentReference"/>
        </w:rPr>
        <w:commentReference w:id="60"/>
      </w:r>
      <w:r>
        <w:t xml:space="preserve">I solve for the optimal path of carbon and labor taxes using the numerical approach </w:t>
      </w:r>
      <w:proofErr w:type="gramStart"/>
      <w:r>
        <w:t>by  \</w:t>
      </w:r>
      <w:proofErr w:type="gramEnd"/>
      <w:r>
        <w:t>cite{Jones1993OptimalGrowth} and \cite{Barrage2019OptimalPolicy}.</w:t>
      </w:r>
    </w:p>
    <w:p w14:paraId="1657757A" w14:textId="77777777" w:rsidR="00594883" w:rsidRDefault="00594883" w:rsidP="00594883"/>
    <w:p w14:paraId="3442899C" w14:textId="2FE7DDA3" w:rsidR="00594883" w:rsidRDefault="00594883" w:rsidP="00594883">
      <w:r>
        <w:t xml:space="preserve">To highlight the importance of endogenous growth for the optimal fiscal mix, I start with a simple pencil-and-paper setting. This has the externality from fossil energy but does away with endogenous growth. In this static setting, optimal fiscal policy only resorts to a Pigouvian carbon tax and lump-sum rebates. Labor taxes do not play a role. The reason </w:t>
      </w:r>
      <w:ins w:id="61" w:author="Author">
        <w:r w:rsidR="009A67B6">
          <w:t xml:space="preserve">for this </w:t>
        </w:r>
      </w:ins>
      <w:r>
        <w:t>is that when the carbon tax is set to the Pigouvian level, the wage rate reduces exactly by the social costs from an additional hour worked. These costs arise from more pollution as economic activity rises. Hence, households internalize the externality of work in their labor supply decision.</w:t>
      </w:r>
    </w:p>
    <w:p w14:paraId="77A5F9AA" w14:textId="77777777" w:rsidR="00594883" w:rsidRDefault="00594883" w:rsidP="00594883"/>
    <w:p w14:paraId="3567E05A" w14:textId="1858330B" w:rsidR="00594883" w:rsidRDefault="00594883" w:rsidP="00594883">
      <w:r>
        <w:t>Then, I turn to the dynamic model with endogenous growth. I</w:t>
      </w:r>
      <w:del w:id="62" w:author="Author">
        <w:r w:rsidDel="009A67B6">
          <w:delText>,</w:delText>
        </w:r>
      </w:del>
      <w:r>
        <w:t xml:space="preserve"> first</w:t>
      </w:r>
      <w:del w:id="63" w:author="Author">
        <w:r w:rsidDel="009A67B6">
          <w:delText>,</w:delText>
        </w:r>
      </w:del>
      <w:r>
        <w:t xml:space="preserve"> calibrate the model to the US economy in the period from 2015 to 2019. Then, I feed </w:t>
      </w:r>
      <w:del w:id="64" w:author="Author">
        <w:r w:rsidDel="009A67B6">
          <w:delText xml:space="preserve">into the model </w:delText>
        </w:r>
      </w:del>
      <w:r>
        <w:t>an exogenous emission limit</w:t>
      </w:r>
      <w:ins w:id="65" w:author="Author">
        <w:r w:rsidR="009A67B6">
          <w:t xml:space="preserve"> into the model that is</w:t>
        </w:r>
      </w:ins>
      <w:r>
        <w:t xml:space="preserve"> based on the path of the global limit provided by the \</w:t>
      </w:r>
      <w:proofErr w:type="gramStart"/>
      <w:r>
        <w:t>cite{</w:t>
      </w:r>
      <w:proofErr w:type="gramEnd"/>
      <w:r>
        <w:t xml:space="preserve">IPCC2022}. The emission limit for the US used in the analysis foresees a reduction by 84.5\% in net </w:t>
      </w:r>
      <w:proofErr w:type="gramStart"/>
      <w:r>
        <w:t>emissions  in</w:t>
      </w:r>
      <w:proofErr w:type="gramEnd"/>
      <w:r>
        <w:t xml:space="preserve"> 2020 relative to 2019-levels. The value increases to 85.6\% in 2045.\</w:t>
      </w:r>
      <w:proofErr w:type="gramStart"/>
      <w:r>
        <w:t>footnote{</w:t>
      </w:r>
      <w:proofErr w:type="gramEnd"/>
      <w:r>
        <w:t xml:space="preserve">\  These reduction targets are more than twice as big than the reduction foreseen by </w:t>
      </w:r>
      <w:ins w:id="66" w:author="Author">
        <w:r w:rsidR="009A67B6">
          <w:t xml:space="preserve">the </w:t>
        </w:r>
      </w:ins>
      <w:del w:id="67" w:author="Author">
        <w:r w:rsidDel="009A67B6">
          <w:delText xml:space="preserve">President </w:delText>
        </w:r>
      </w:del>
      <w:r>
        <w:t>Biden</w:t>
      </w:r>
      <w:ins w:id="68" w:author="Author">
        <w:r w:rsidR="009A67B6">
          <w:t xml:space="preserve"> administration</w:t>
        </w:r>
      </w:ins>
      <w:r>
        <w:t xml:space="preserve"> amounting to 38\% relative to 2019-emissions. On April 22, </w:t>
      </w:r>
      <w:proofErr w:type="gramStart"/>
      <w:r>
        <w:t>2021</w:t>
      </w:r>
      <w:proofErr w:type="gramEnd"/>
      <w:r>
        <w:t xml:space="preserve"> President Biden announced a 50-52\% reduction in emissions by 2030 relative to 2005-levels. Source:  \href{</w:t>
      </w:r>
      <w:proofErr w:type="gramStart"/>
      <w:r>
        <w:t>https://www.whitehouse.gov/briefing-room/statements-releases/2021/04/22/fact-sheet-president-biden-sets-2030-greenhouse-gas-pollution-reduction-target-aimed-at-creating-good-paying-union-jobs-and-securing-u-s-leadership-on-clean-energy-technologies/}{</w:t>
      </w:r>
      <w:proofErr w:type="gramEnd"/>
      <w:r>
        <w:t>https://www.whitehouse.gov/briefing-room/statements-releases/2021/04/22/}, retrieved 14 September 2022.} In 2050, the emission limit further reduces to net zero.</w:t>
      </w:r>
    </w:p>
    <w:p w14:paraId="6D169E41" w14:textId="0B3FEA03" w:rsidR="00594883" w:rsidRDefault="00594883" w:rsidP="00594883">
      <w:r>
        <w:t xml:space="preserve"> In this setting, I perform two quantitative exercises. First, I calculate</w:t>
      </w:r>
      <w:del w:id="69" w:author="Author">
        <w:r w:rsidDel="009A67B6">
          <w:delText xml:space="preserve"> the necessary</w:delText>
        </w:r>
      </w:del>
      <w:r>
        <w:t xml:space="preserve"> carbon tax</w:t>
      </w:r>
      <w:ins w:id="70" w:author="Author">
        <w:r w:rsidR="009A67B6">
          <w:t>es that would be necessary</w:t>
        </w:r>
      </w:ins>
      <w:r>
        <w:t xml:space="preserve"> to meet the emission limit while keeping the labor income tax fixed. </w:t>
      </w:r>
      <w:proofErr w:type="gramStart"/>
      <w:r>
        <w:t>Second,  the</w:t>
      </w:r>
      <w:proofErr w:type="gramEnd"/>
      <w:r>
        <w:t xml:space="preserve"> planner optimally sets the carbon and the labor tax to maximize welfare.</w:t>
      </w:r>
    </w:p>
    <w:p w14:paraId="17C22159" w14:textId="77777777" w:rsidR="00594883" w:rsidRDefault="00594883" w:rsidP="00594883"/>
    <w:p w14:paraId="0D85FF05" w14:textId="0CE85656" w:rsidR="00594883" w:rsidRDefault="00594883" w:rsidP="00594883">
      <w:r>
        <w:t xml:space="preserve">As for the first exercise, I find that the necessary carbon tax </w:t>
      </w:r>
      <w:commentRangeStart w:id="71"/>
      <w:ins w:id="72" w:author="Author">
        <w:r w:rsidR="009A67B6">
          <w:t>is</w:t>
        </w:r>
      </w:ins>
      <w:del w:id="73" w:author="Author">
        <w:r w:rsidDel="009A67B6">
          <w:delText>equals</w:delText>
        </w:r>
      </w:del>
      <w:commentRangeEnd w:id="71"/>
      <w:r w:rsidR="009A67B6">
        <w:rPr>
          <w:rStyle w:val="CommentReference"/>
        </w:rPr>
        <w:commentReference w:id="71"/>
      </w:r>
      <w:r>
        <w:t xml:space="preserve"> US\$889 (in 2022 prices) per ton of carbon in the 2020-2024 period. The tax increases to US\$2,951 in the 2070-2074 period. The </w:t>
      </w:r>
      <w:r>
        <w:lastRenderedPageBreak/>
        <w:t>first value is approximately 4.4 times higher than the social costs of carbon recently calculated by the \</w:t>
      </w:r>
      <w:proofErr w:type="spellStart"/>
      <w:proofErr w:type="gramStart"/>
      <w:r>
        <w:t>textit</w:t>
      </w:r>
      <w:proofErr w:type="spellEnd"/>
      <w:r>
        <w:t>{</w:t>
      </w:r>
      <w:proofErr w:type="gramEnd"/>
      <w:r>
        <w:t>Resources for the Future} institute and the University of Berkeley: US\$203.5 \</w:t>
      </w:r>
      <w:proofErr w:type="spellStart"/>
      <w:r>
        <w:t>citep</w:t>
      </w:r>
      <w:proofErr w:type="spellEnd"/>
      <w:r>
        <w:t>{Rennert2022ComprehensiveCO2}.\footnote{\  For comparability, I transformed the \</w:t>
      </w:r>
      <w:proofErr w:type="spellStart"/>
      <w:r>
        <w:t>textit</w:t>
      </w:r>
      <w:proofErr w:type="spellEnd"/>
      <w:r>
        <w:t xml:space="preserve">{Resources for the Future} (RFF) estimate of US\$185 in 2020 prices to 2022 prices. The RFF measure aims to capture the damage associated with a marginal increase in CO$_2$. It is not intended to implement a certain level of emissions. Abstracting from modeling and parameter uncertainty, the discrepancy suggests that focusing on the social costs of carbon alone would fail to </w:t>
      </w:r>
      <w:ins w:id="74" w:author="Author">
        <w:r w:rsidR="009A67B6">
          <w:t>achieve</w:t>
        </w:r>
      </w:ins>
      <w:del w:id="75" w:author="Author">
        <w:r w:rsidDel="009A67B6">
          <w:delText>implement</w:delText>
        </w:r>
      </w:del>
      <w:r>
        <w:t xml:space="preserve"> the emission limit designed to meet the Paris Agreement</w:t>
      </w:r>
      <w:proofErr w:type="gramStart"/>
      <w:r>
        <w:t>. }</w:t>
      </w:r>
      <w:proofErr w:type="gramEnd"/>
      <w:r>
        <w:t xml:space="preserve"> </w:t>
      </w:r>
    </w:p>
    <w:p w14:paraId="68951252" w14:textId="77777777" w:rsidR="00594883" w:rsidRDefault="00594883" w:rsidP="00594883">
      <w:r>
        <w:t>The</w:t>
      </w:r>
      <w:del w:id="76" w:author="Author">
        <w:r w:rsidDel="009A67B6">
          <w:delText xml:space="preserve"> </w:delText>
        </w:r>
      </w:del>
      <w:r>
        <w:t xml:space="preserve"> increase in the necessary tax on carbon over time follows from the tighter emission limit and market forces which direct inputs to the fossil sector, such as knowledge spillovers. I compare the necessary carbon tax in the calibrated model\</w:t>
      </w:r>
      <w:proofErr w:type="spellStart"/>
      <w:r>
        <w:t>textemdash</w:t>
      </w:r>
      <w:proofErr w:type="spellEnd"/>
      <w:r>
        <w:t xml:space="preserve"> which has a distortive income tax\</w:t>
      </w:r>
      <w:proofErr w:type="spellStart"/>
      <w:r>
        <w:t>textemdash</w:t>
      </w:r>
      <w:proofErr w:type="spellEnd"/>
      <w:r>
        <w:t xml:space="preserve"> to the necessary carbon tax absent labor income tax. Without income taxation, the required carbon tax </w:t>
      </w:r>
      <w:proofErr w:type="gramStart"/>
      <w:r>
        <w:t>is  7</w:t>
      </w:r>
      <w:proofErr w:type="gramEnd"/>
      <w:r>
        <w:t>\% to 10\% higher.</w:t>
      </w:r>
    </w:p>
    <w:p w14:paraId="39ECB3C6" w14:textId="77777777" w:rsidR="00594883" w:rsidRDefault="00594883" w:rsidP="00594883"/>
    <w:p w14:paraId="48B9808E" w14:textId="77777777" w:rsidR="00594883" w:rsidRDefault="00594883" w:rsidP="00594883">
      <w:r>
        <w:t>As for the second exercise, results show that the emission limit is best implemented by a combination of carbon and labor income taxes. Before the net-zero emission limit binds, a positive tax on labor optimally accompanies a carbon tax. The carbon tax amounts to US\$987 in the 2020-2024 period. It increases steadily to US\$1,326 in 2045-2049. The average (income-weighted) marginal income tax rate equals 0.31\% in the 2020-2024 period and decreases to 0.01\% in the 2040-2044 period.</w:t>
      </w:r>
    </w:p>
    <w:p w14:paraId="0F85A852" w14:textId="77777777" w:rsidR="00594883" w:rsidRDefault="00594883" w:rsidP="00594883"/>
    <w:p w14:paraId="15971860" w14:textId="77777777" w:rsidR="00594883" w:rsidRDefault="00594883" w:rsidP="00594883">
      <w:r>
        <w:t xml:space="preserve">The role for labor taxation follows from </w:t>
      </w:r>
      <w:commentRangeStart w:id="77"/>
      <w:r>
        <w:t xml:space="preserve">the additional motive </w:t>
      </w:r>
      <w:commentRangeEnd w:id="77"/>
      <w:r w:rsidR="009A67B6">
        <w:rPr>
          <w:rStyle w:val="CommentReference"/>
        </w:rPr>
        <w:commentReference w:id="77"/>
      </w:r>
      <w:r>
        <w:t xml:space="preserve">to use carbon taxes to </w:t>
      </w:r>
      <w:commentRangeStart w:id="78"/>
      <w:r>
        <w:t>direct research</w:t>
      </w:r>
      <w:commentRangeEnd w:id="78"/>
      <w:r w:rsidR="009A67B6">
        <w:rPr>
          <w:rStyle w:val="CommentReference"/>
        </w:rPr>
        <w:commentReference w:id="78"/>
      </w:r>
      <w:r>
        <w:t xml:space="preserve">. The government chooses a lower carbon tax to allow for more research in the fossil sector. Knowledge accumulation in this sector in the past renders fossil researchers particularly productive. Furthermore, decreasing returns to research make a more equal allocation of scientists more productive. Technological advances in the fossil sector, in turn, benefit green growth in future periods because of knowledge spillovers. However, as the carbon tax targets the direction of research, it deviates from the Pigouvian </w:t>
      </w:r>
      <w:proofErr w:type="gramStart"/>
      <w:r>
        <w:t>rate</w:t>
      </w:r>
      <w:proofErr w:type="gramEnd"/>
      <w:r>
        <w:t xml:space="preserve"> and the wage rate does no longer fully capture the effect of hours on the externality. Labor supply is inefficiently high.</w:t>
      </w:r>
    </w:p>
    <w:p w14:paraId="608ED265" w14:textId="77777777" w:rsidR="00594883" w:rsidRDefault="00594883" w:rsidP="00594883">
      <w:r>
        <w:t xml:space="preserve">To mitigate the higher level of emissions, the government taxes labor income. </w:t>
      </w:r>
    </w:p>
    <w:p w14:paraId="622A5D62" w14:textId="77777777" w:rsidR="00594883" w:rsidRDefault="00594883" w:rsidP="00594883"/>
    <w:p w14:paraId="0E4D59A3" w14:textId="77777777" w:rsidR="00594883" w:rsidRDefault="00594883" w:rsidP="00594883">
      <w:r>
        <w:t xml:space="preserve">The optimal policy mix changes sharply once the net-zero emission limit </w:t>
      </w:r>
      <w:proofErr w:type="gramStart"/>
      <w:r>
        <w:t>has to</w:t>
      </w:r>
      <w:proofErr w:type="gramEnd"/>
      <w:r>
        <w:t xml:space="preserve"> be implemented. Now, the carbon tax rises steeply to direct research to the green sector. The optimal tax on carbon jumps to US\$2,833 per ton in 2050 and gradually increases to US\$3,186 in the 2070-2074 period. In addition, the government subsidizes labor. The labor income tax becomes negative already in 2045-2049: the average marginal tax rate is -0.07\%. It declines to -0.16\% in 2070-2074.</w:t>
      </w:r>
    </w:p>
    <w:p w14:paraId="48747E4F" w14:textId="77777777" w:rsidR="00594883" w:rsidRDefault="00594883" w:rsidP="00594883"/>
    <w:p w14:paraId="381E6A1A" w14:textId="77777777" w:rsidR="00594883" w:rsidRDefault="00594883" w:rsidP="00594883">
      <w:r>
        <w:t xml:space="preserve"> The more stringent emission limit makes it infeasible for the economy to benefit further from fossil research. Instead, more green research </w:t>
      </w:r>
      <w:proofErr w:type="gramStart"/>
      <w:r>
        <w:t>has to</w:t>
      </w:r>
      <w:proofErr w:type="gramEnd"/>
      <w:r>
        <w:t xml:space="preserve"> be encouraged in order to benefit from dynamic spillovers within the sector. The higher carbon tax diminishes the wage rate. The subsidy on labor helps to raise labor supply.</w:t>
      </w:r>
    </w:p>
    <w:p w14:paraId="01D93347" w14:textId="77777777" w:rsidR="00594883" w:rsidRDefault="00594883" w:rsidP="00594883"/>
    <w:p w14:paraId="0490D761" w14:textId="77777777" w:rsidR="00594883" w:rsidRDefault="00594883" w:rsidP="00594883"/>
    <w:p w14:paraId="43A35AA3" w14:textId="635DE2E9" w:rsidR="00594883" w:rsidRDefault="00594883" w:rsidP="00594883">
      <w:r>
        <w:lastRenderedPageBreak/>
        <w:t xml:space="preserve">Knowledge spillovers are </w:t>
      </w:r>
      <w:del w:id="79" w:author="Author">
        <w:r w:rsidDel="009A67B6">
          <w:delText xml:space="preserve">key </w:delText>
        </w:r>
      </w:del>
      <w:ins w:id="80" w:author="Author">
        <w:r w:rsidR="009A67B6">
          <w:t xml:space="preserve">instrumental </w:t>
        </w:r>
      </w:ins>
      <w:r>
        <w:t>for the economy to profit from a smooth allocation of researcher</w:t>
      </w:r>
      <w:del w:id="81" w:author="Author">
        <w:r w:rsidDel="009A67B6">
          <w:delText>s</w:delText>
        </w:r>
      </w:del>
      <w:r>
        <w:t xml:space="preserve">. </w:t>
      </w:r>
      <w:del w:id="82" w:author="Author">
        <w:r w:rsidDel="009A67B6">
          <w:delText>Then,</w:delText>
        </w:r>
      </w:del>
      <w:ins w:id="83" w:author="Author">
        <w:r w:rsidR="009A67B6">
          <w:t>If this is true, then</w:t>
        </w:r>
      </w:ins>
      <w:r>
        <w:t xml:space="preserve"> fossil research in early periods boosts green growth tomorrow. A more productive green sector renders a transition to net-zero emissions in future periods less costly. When knowledge is sector specific, however, the optimal policy should allocate more research to the green sector already in initial periods. This fosters green innovation tomorrow as scientists can build on green technology advances today. The optimal carbon tax is higher to </w:t>
      </w:r>
      <w:del w:id="84" w:author="Author">
        <w:r w:rsidDel="009A67B6">
          <w:delText xml:space="preserve">lift </w:delText>
        </w:r>
      </w:del>
      <w:ins w:id="85" w:author="Author">
        <w:r w:rsidR="009A67B6">
          <w:t>bolster</w:t>
        </w:r>
        <w:r w:rsidR="009A67B6">
          <w:t xml:space="preserve"> </w:t>
        </w:r>
      </w:ins>
      <w:r>
        <w:t xml:space="preserve">green research, and the labor income tax subsidizes labor </w:t>
      </w:r>
      <w:commentRangeStart w:id="86"/>
      <w:r>
        <w:t>throughout</w:t>
      </w:r>
      <w:commentRangeEnd w:id="86"/>
      <w:r w:rsidR="009A67B6">
        <w:rPr>
          <w:rStyle w:val="CommentReference"/>
        </w:rPr>
        <w:commentReference w:id="86"/>
      </w:r>
      <w:r>
        <w:t xml:space="preserve">. While knowledge spillovers to the green sector allow the economy to profit from fossil research, overall, though, </w:t>
      </w:r>
      <w:commentRangeStart w:id="87"/>
      <w:r>
        <w:t xml:space="preserve">knowledge spillovers </w:t>
      </w:r>
      <w:commentRangeEnd w:id="87"/>
      <w:r w:rsidR="009A67B6">
        <w:rPr>
          <w:rStyle w:val="CommentReference"/>
        </w:rPr>
        <w:commentReference w:id="87"/>
      </w:r>
      <w:r>
        <w:t xml:space="preserve">make a more aggressive environmental policy necessary. The reason is that knowledge also spills to the fossil sector thereby raising emissions.  </w:t>
      </w:r>
    </w:p>
    <w:p w14:paraId="6CD90B1A" w14:textId="77777777" w:rsidR="00594883" w:rsidRDefault="00594883" w:rsidP="00594883">
      <w:r>
        <w:t xml:space="preserve">\\ </w:t>
      </w:r>
    </w:p>
    <w:p w14:paraId="5D8BC494" w14:textId="77777777" w:rsidR="00594883" w:rsidRDefault="00594883" w:rsidP="00594883"/>
    <w:p w14:paraId="56013D67" w14:textId="77777777" w:rsidR="00594883" w:rsidRDefault="00594883" w:rsidP="00594883">
      <w:r>
        <w:t>%% Conclusion %%</w:t>
      </w:r>
    </w:p>
    <w:p w14:paraId="089D77E1" w14:textId="5E0A775A" w:rsidR="00594883" w:rsidRDefault="00594883" w:rsidP="00594883">
      <w:r>
        <w:t>The latest IPCC report \</w:t>
      </w:r>
      <w:proofErr w:type="spellStart"/>
      <w:proofErr w:type="gramStart"/>
      <w:r>
        <w:t>citep</w:t>
      </w:r>
      <w:proofErr w:type="spellEnd"/>
      <w:r>
        <w:t>{</w:t>
      </w:r>
      <w:proofErr w:type="gramEnd"/>
      <w:r>
        <w:t xml:space="preserve">IPCC2022} stresses the need to transition to a net-zero emission limit. The economics literature has largely focused on </w:t>
      </w:r>
      <w:del w:id="88" w:author="Author">
        <w:r w:rsidDel="009A67B6">
          <w:delText>carbon taxes to reduce emissions</w:delText>
        </w:r>
      </w:del>
      <w:ins w:id="89" w:author="Author">
        <w:r w:rsidR="009A67B6">
          <w:t>the use of carbon taxes to achieve this goal</w:t>
        </w:r>
      </w:ins>
      <w:r>
        <w:t xml:space="preserve">. However, labor income taxes may contribute to lowering emissions </w:t>
      </w:r>
      <w:del w:id="90" w:author="Author">
        <w:r w:rsidDel="009A67B6">
          <w:delText xml:space="preserve">through changing </w:delText>
        </w:r>
      </w:del>
      <w:ins w:id="91" w:author="Author">
        <w:r w:rsidR="009A67B6">
          <w:t xml:space="preserve">by affecting </w:t>
        </w:r>
      </w:ins>
      <w:r>
        <w:t>the level of production. I ask what is the optimal fiscal mix of taxes on carbon and labor income in a transition toward net-zero emissions?</w:t>
      </w:r>
    </w:p>
    <w:p w14:paraId="1C0CB5F4" w14:textId="77777777" w:rsidR="00594883" w:rsidRDefault="00594883" w:rsidP="00594883"/>
    <w:p w14:paraId="2EAD027F" w14:textId="77777777" w:rsidR="00594883" w:rsidRDefault="00594883" w:rsidP="00594883">
      <w:r>
        <w:t xml:space="preserve"> I build an endogenous growth model in which an emission limit renders fossil energy socially costly. I find that the optimal policy always chooses a combination of carbon and labor income taxes. Once the net-zero emission limit binds, the optimal policy taxes carbon extensively. A subsidy on labor serves to stabilize production.</w:t>
      </w:r>
    </w:p>
    <w:p w14:paraId="3E458619" w14:textId="77777777" w:rsidR="00594883" w:rsidRDefault="00594883" w:rsidP="00594883">
      <w:r>
        <w:t xml:space="preserve"> The rationale is a distortion in the labor market as the carbon tax is chosen to also discourage fossil research. This reduces the wage rate.  A subsidy on labor mitigates this side effect of the carbon tax.</w:t>
      </w:r>
    </w:p>
    <w:p w14:paraId="0C363D42" w14:textId="77777777" w:rsidR="00594883" w:rsidRDefault="00594883" w:rsidP="00594883">
      <w:r>
        <w:t xml:space="preserve"> </w:t>
      </w:r>
    </w:p>
    <w:p w14:paraId="17D8CE18" w14:textId="77777777" w:rsidR="00594883" w:rsidRDefault="00594883" w:rsidP="00594883">
      <w:r>
        <w:t xml:space="preserve">  In the short run, the policy implications differ.  </w:t>
      </w:r>
    </w:p>
    <w:p w14:paraId="73671C46" w14:textId="77777777" w:rsidR="00594883" w:rsidRDefault="00594883" w:rsidP="00594883">
      <w:commentRangeStart w:id="92"/>
      <w:r>
        <w:t xml:space="preserve">  The carbon tax should rise less. </w:t>
      </w:r>
      <w:commentRangeEnd w:id="92"/>
      <w:r w:rsidR="009A67B6">
        <w:rPr>
          <w:rStyle w:val="CommentReference"/>
        </w:rPr>
        <w:commentReference w:id="92"/>
      </w:r>
      <w:r>
        <w:t>This allows the economy to benefit from fossil research. However, due to the lower carbon tax the wage rate does not fully capture the social costs of work through emissions. Labor taxes then optimally reduce economic activity and emissions.</w:t>
      </w:r>
    </w:p>
    <w:p w14:paraId="55B4940D" w14:textId="77777777" w:rsidR="00594883" w:rsidRDefault="00594883" w:rsidP="00594883">
      <w:r>
        <w:t>The quantitative results show that the optimal allocation deviates substantially from the efficient one when only carbon and income taxes are available. Absent knowledge spillovers, \</w:t>
      </w:r>
      <w:proofErr w:type="gramStart"/>
      <w:r>
        <w:t>cite{</w:t>
      </w:r>
      <w:proofErr w:type="gramEnd"/>
      <w:r>
        <w:t>Acemoglu2012TheChange} point to green research subsidies as an essential tool to implement the efficient allocation. With knowledge spillovers, however, my results suggest that a subsidy on fossil research might be beneficial. An important aspect of a green transition is societal acceptance. Investigating additional instruments to reduce the costs of meeting emission targets, therefore, is an important direction of future research.</w:t>
      </w:r>
    </w:p>
    <w:p w14:paraId="63148D9C" w14:textId="0BA0A2D9" w:rsidR="00B47311" w:rsidRDefault="00594883" w:rsidP="00594883">
      <w:r>
        <w:t>\</w:t>
      </w:r>
      <w:proofErr w:type="gramStart"/>
      <w:r>
        <w:t>end</w:t>
      </w:r>
      <w:proofErr w:type="gramEnd"/>
      <w:r>
        <w:t>{document}</w:t>
      </w:r>
    </w:p>
    <w:sectPr w:rsidR="00B473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uthor" w:initials="A">
    <w:p w14:paraId="1B7427BD" w14:textId="77777777" w:rsidR="00594883" w:rsidRDefault="00594883" w:rsidP="00B26882">
      <w:r>
        <w:rPr>
          <w:rStyle w:val="CommentReference"/>
        </w:rPr>
        <w:annotationRef/>
      </w:r>
      <w:r>
        <w:rPr>
          <w:sz w:val="20"/>
          <w:szCs w:val="20"/>
        </w:rPr>
        <w:t xml:space="preserve">This is supposed to be a good thing right? </w:t>
      </w:r>
    </w:p>
  </w:comment>
  <w:comment w:id="16" w:author="Author" w:initials="A">
    <w:p w14:paraId="0BD0C74D" w14:textId="77777777" w:rsidR="00594883" w:rsidRDefault="00594883" w:rsidP="00295B09">
      <w:r>
        <w:rPr>
          <w:rStyle w:val="CommentReference"/>
        </w:rPr>
        <w:annotationRef/>
      </w:r>
      <w:r>
        <w:rPr>
          <w:sz w:val="20"/>
          <w:szCs w:val="20"/>
        </w:rPr>
        <w:t xml:space="preserve">Why is this sentence here? Because the imposition of the carbon tax impedes production? </w:t>
      </w:r>
    </w:p>
  </w:comment>
  <w:comment w:id="19" w:author="Author" w:initials="A">
    <w:p w14:paraId="7AFF5E75" w14:textId="77777777" w:rsidR="00594883" w:rsidRDefault="00594883" w:rsidP="00A718B4">
      <w:r>
        <w:rPr>
          <w:rStyle w:val="CommentReference"/>
        </w:rPr>
        <w:annotationRef/>
      </w:r>
      <w:r>
        <w:rPr>
          <w:sz w:val="20"/>
          <w:szCs w:val="20"/>
        </w:rPr>
        <w:t xml:space="preserve">From what? </w:t>
      </w:r>
    </w:p>
  </w:comment>
  <w:comment w:id="20" w:author="Author" w:initials="A">
    <w:p w14:paraId="2C089963" w14:textId="77777777" w:rsidR="00594883" w:rsidRDefault="00594883" w:rsidP="0060446D">
      <w:r>
        <w:rPr>
          <w:rStyle w:val="CommentReference"/>
        </w:rPr>
        <w:annotationRef/>
      </w:r>
      <w:r>
        <w:rPr>
          <w:sz w:val="20"/>
          <w:szCs w:val="20"/>
        </w:rPr>
        <w:t xml:space="preserve">Determining a level of taxation is a policy choice - here it reads as something occurring naturally. </w:t>
      </w:r>
    </w:p>
  </w:comment>
  <w:comment w:id="21" w:author="Author" w:initials="A">
    <w:p w14:paraId="336782E3" w14:textId="77777777" w:rsidR="00594883" w:rsidRDefault="00594883" w:rsidP="00356C53">
      <w:r>
        <w:rPr>
          <w:rStyle w:val="CommentReference"/>
        </w:rPr>
        <w:annotationRef/>
      </w:r>
      <w:r>
        <w:rPr>
          <w:sz w:val="20"/>
          <w:szCs w:val="20"/>
        </w:rPr>
        <w:t>?</w:t>
      </w:r>
    </w:p>
  </w:comment>
  <w:comment w:id="22" w:author="Author" w:initials="A">
    <w:p w14:paraId="08AF4967" w14:textId="77777777" w:rsidR="00594883" w:rsidRDefault="00594883" w:rsidP="00AF6486">
      <w:r>
        <w:rPr>
          <w:rStyle w:val="CommentReference"/>
        </w:rPr>
        <w:annotationRef/>
      </w:r>
      <w:r>
        <w:rPr>
          <w:sz w:val="20"/>
          <w:szCs w:val="20"/>
        </w:rPr>
        <w:t>Resulting from …the same research? if not, then what.</w:t>
      </w:r>
    </w:p>
  </w:comment>
  <w:comment w:id="23" w:author="Author" w:initials="A">
    <w:p w14:paraId="6880FE83" w14:textId="77777777" w:rsidR="00594883" w:rsidRDefault="00594883" w:rsidP="00B14724">
      <w:r>
        <w:rPr>
          <w:rStyle w:val="CommentReference"/>
        </w:rPr>
        <w:annotationRef/>
      </w:r>
      <w:r>
        <w:rPr>
          <w:sz w:val="20"/>
          <w:szCs w:val="20"/>
        </w:rPr>
        <w:t>Say why</w:t>
      </w:r>
    </w:p>
  </w:comment>
  <w:comment w:id="24" w:author="Author" w:initials="A">
    <w:p w14:paraId="2C66994F" w14:textId="77777777" w:rsidR="00594883" w:rsidRDefault="00594883" w:rsidP="00800A26">
      <w:r>
        <w:rPr>
          <w:rStyle w:val="CommentReference"/>
        </w:rPr>
        <w:annotationRef/>
      </w:r>
      <w:r>
        <w:rPr>
          <w:sz w:val="20"/>
          <w:szCs w:val="20"/>
        </w:rPr>
        <w:t>It is not immediately evident that this imperative requires a mix. Instead, argue that it requires a mix.</w:t>
      </w:r>
    </w:p>
  </w:comment>
  <w:comment w:id="40" w:author="Author" w:initials="A">
    <w:p w14:paraId="4CBA5EAD" w14:textId="77777777" w:rsidR="00594883" w:rsidRDefault="00594883" w:rsidP="003C6BF3">
      <w:r>
        <w:rPr>
          <w:rStyle w:val="CommentReference"/>
        </w:rPr>
        <w:annotationRef/>
      </w:r>
      <w:r>
        <w:rPr>
          <w:sz w:val="20"/>
          <w:szCs w:val="20"/>
        </w:rPr>
        <w:t xml:space="preserve">Say what this means. </w:t>
      </w:r>
    </w:p>
  </w:comment>
  <w:comment w:id="42" w:author="Author" w:initials="A">
    <w:p w14:paraId="06D9B282" w14:textId="77777777" w:rsidR="0069499B" w:rsidRDefault="0069499B" w:rsidP="00B15104">
      <w:r>
        <w:rPr>
          <w:rStyle w:val="CommentReference"/>
        </w:rPr>
        <w:annotationRef/>
      </w:r>
      <w:r>
        <w:rPr>
          <w:sz w:val="20"/>
          <w:szCs w:val="20"/>
        </w:rPr>
        <w:t>Assuming the long term is after the net-zero goal has been achieved?</w:t>
      </w:r>
    </w:p>
  </w:comment>
  <w:comment w:id="45" w:author="Author" w:initials="A">
    <w:p w14:paraId="60299848" w14:textId="77777777" w:rsidR="0069499B" w:rsidRDefault="0069499B" w:rsidP="00D87840">
      <w:r>
        <w:rPr>
          <w:rStyle w:val="CommentReference"/>
        </w:rPr>
        <w:annotationRef/>
      </w:r>
      <w:r>
        <w:rPr>
          <w:sz w:val="20"/>
          <w:szCs w:val="20"/>
        </w:rPr>
        <w:t>Is this allowed? Sounds better IMO</w:t>
      </w:r>
    </w:p>
  </w:comment>
  <w:comment w:id="48" w:author="Author" w:initials="A">
    <w:p w14:paraId="1A1FD415" w14:textId="77777777" w:rsidR="0069499B" w:rsidRDefault="0069499B" w:rsidP="00CE6347">
      <w:r>
        <w:rPr>
          <w:rStyle w:val="CommentReference"/>
        </w:rPr>
        <w:annotationRef/>
      </w:r>
      <w:r>
        <w:rPr>
          <w:sz w:val="20"/>
          <w:szCs w:val="20"/>
        </w:rPr>
        <w:t>This is counterintuitive and important. Explain why this is briefly in one sentence.</w:t>
      </w:r>
    </w:p>
  </w:comment>
  <w:comment w:id="49" w:author="Author" w:initials="A">
    <w:p w14:paraId="579B6497" w14:textId="77777777" w:rsidR="0069499B" w:rsidRDefault="0069499B" w:rsidP="00D42029">
      <w:r>
        <w:rPr>
          <w:rStyle w:val="CommentReference"/>
        </w:rPr>
        <w:annotationRef/>
      </w:r>
      <w:r>
        <w:rPr>
          <w:sz w:val="20"/>
          <w:szCs w:val="20"/>
        </w:rPr>
        <w:t>Explain why extremely briefly.</w:t>
      </w:r>
    </w:p>
  </w:comment>
  <w:comment w:id="50" w:author="Author" w:initials="A">
    <w:p w14:paraId="126AC3B7" w14:textId="77777777" w:rsidR="0069499B" w:rsidRDefault="0069499B" w:rsidP="00DC1523">
      <w:r>
        <w:rPr>
          <w:rStyle w:val="CommentReference"/>
        </w:rPr>
        <w:annotationRef/>
      </w:r>
      <w:r>
        <w:rPr>
          <w:sz w:val="20"/>
          <w:szCs w:val="20"/>
        </w:rPr>
        <w:t xml:space="preserve">Explain why this is. Explain the transition from taxation to knowledge spillovers - what is the link. </w:t>
      </w:r>
    </w:p>
  </w:comment>
  <w:comment w:id="56" w:author="Author" w:initials="A">
    <w:p w14:paraId="5BDE70BA" w14:textId="77777777" w:rsidR="0069499B" w:rsidRDefault="0069499B" w:rsidP="00B5397B">
      <w:r>
        <w:rPr>
          <w:rStyle w:val="CommentReference"/>
        </w:rPr>
        <w:annotationRef/>
      </w:r>
      <w:r>
        <w:rPr>
          <w:sz w:val="20"/>
          <w:szCs w:val="20"/>
        </w:rPr>
        <w:t>Given present conditions, or in a anticipated scenario where a country/region or wtv is pursuing net-zero emissions?</w:t>
      </w:r>
    </w:p>
  </w:comment>
  <w:comment w:id="57" w:author="Author" w:initials="A">
    <w:p w14:paraId="792AD9C1" w14:textId="77777777" w:rsidR="0069499B" w:rsidRDefault="0069499B" w:rsidP="00DE7EF6">
      <w:r>
        <w:rPr>
          <w:rStyle w:val="CommentReference"/>
        </w:rPr>
        <w:annotationRef/>
      </w:r>
      <w:r>
        <w:rPr>
          <w:sz w:val="20"/>
          <w:szCs w:val="20"/>
        </w:rPr>
        <w:t xml:space="preserve">Confusing. Do you mean as a result of pursuing this taxation scheme? If the goal is to phase out polluting industries, then why wouldn’t this be the case? </w:t>
      </w:r>
    </w:p>
  </w:comment>
  <w:comment w:id="58" w:author="Author" w:initials="A">
    <w:p w14:paraId="7E17FC87" w14:textId="77777777" w:rsidR="0069499B" w:rsidRDefault="0069499B" w:rsidP="008852E0">
      <w:r>
        <w:rPr>
          <w:rStyle w:val="CommentReference"/>
        </w:rPr>
        <w:annotationRef/>
      </w:r>
      <w:r>
        <w:rPr>
          <w:sz w:val="20"/>
          <w:szCs w:val="20"/>
        </w:rPr>
        <w:t>It’s not clear what this mix of policies is prioritizing. Is this main priority still economic growth? Or the reduction of emissions? Or is it a balance of all of the above. Does your model of social costs include the possible burdens of maintaining the use of high pollution activities? Seems to need to be unpacked a bit.</w:t>
      </w:r>
    </w:p>
  </w:comment>
  <w:comment w:id="59" w:author="Author" w:initials="A">
    <w:p w14:paraId="12DAFCCC" w14:textId="77777777" w:rsidR="0069499B" w:rsidRDefault="0069499B" w:rsidP="00BF7E72">
      <w:r>
        <w:rPr>
          <w:rStyle w:val="CommentReference"/>
        </w:rPr>
        <w:annotationRef/>
      </w:r>
      <w:r>
        <w:rPr>
          <w:sz w:val="20"/>
          <w:szCs w:val="20"/>
        </w:rPr>
        <w:t xml:space="preserve">This needed to come sooner. Answers many of my aforementioned questions. </w:t>
      </w:r>
    </w:p>
  </w:comment>
  <w:comment w:id="60" w:author="Author" w:initials="A">
    <w:p w14:paraId="526F8E83" w14:textId="77777777" w:rsidR="009A67B6" w:rsidRDefault="009A67B6" w:rsidP="00BE6B80">
      <w:r>
        <w:rPr>
          <w:rStyle w:val="CommentReference"/>
        </w:rPr>
        <w:annotationRef/>
      </w:r>
      <w:r>
        <w:rPr>
          <w:sz w:val="20"/>
          <w:szCs w:val="20"/>
        </w:rPr>
        <w:t>You need to say that this is a key determinant in the level of emissions. (Might seem obvious but it is not).</w:t>
      </w:r>
    </w:p>
  </w:comment>
  <w:comment w:id="71" w:author="Author" w:initials="A">
    <w:p w14:paraId="4434ECCB" w14:textId="77777777" w:rsidR="009A67B6" w:rsidRDefault="009A67B6" w:rsidP="00375C7B">
      <w:r>
        <w:rPr>
          <w:rStyle w:val="CommentReference"/>
        </w:rPr>
        <w:annotationRef/>
      </w:r>
      <w:r>
        <w:rPr>
          <w:sz w:val="20"/>
          <w:szCs w:val="20"/>
        </w:rPr>
        <w:t>Sounds like a conditional stamens. What about : “would be”</w:t>
      </w:r>
    </w:p>
  </w:comment>
  <w:comment w:id="77" w:author="Author" w:initials="A">
    <w:p w14:paraId="1A838F5F" w14:textId="77777777" w:rsidR="009A67B6" w:rsidRDefault="009A67B6" w:rsidP="00AA0B7F">
      <w:r>
        <w:rPr>
          <w:rStyle w:val="CommentReference"/>
        </w:rPr>
        <w:annotationRef/>
      </w:r>
      <w:r>
        <w:rPr>
          <w:sz w:val="20"/>
          <w:szCs w:val="20"/>
        </w:rPr>
        <w:t>Not clear if this presently exists or is anticipated.</w:t>
      </w:r>
    </w:p>
  </w:comment>
  <w:comment w:id="78" w:author="Author" w:initials="A">
    <w:p w14:paraId="035CB231" w14:textId="77777777" w:rsidR="009A67B6" w:rsidRDefault="009A67B6" w:rsidP="00146B2D">
      <w:r>
        <w:rPr>
          <w:rStyle w:val="CommentReference"/>
        </w:rPr>
        <w:annotationRef/>
      </w:r>
      <w:r>
        <w:rPr>
          <w:sz w:val="20"/>
          <w:szCs w:val="20"/>
        </w:rPr>
        <w:t xml:space="preserve">Toward what. </w:t>
      </w:r>
    </w:p>
  </w:comment>
  <w:comment w:id="86" w:author="Author" w:initials="A">
    <w:p w14:paraId="0AE1B7A4" w14:textId="77777777" w:rsidR="009A67B6" w:rsidRDefault="009A67B6" w:rsidP="00F25279">
      <w:r>
        <w:rPr>
          <w:rStyle w:val="CommentReference"/>
        </w:rPr>
        <w:annotationRef/>
      </w:r>
      <w:r>
        <w:rPr>
          <w:sz w:val="20"/>
          <w:szCs w:val="20"/>
        </w:rPr>
        <w:t xml:space="preserve">Throughout what. State time period. </w:t>
      </w:r>
    </w:p>
  </w:comment>
  <w:comment w:id="87" w:author="Author" w:initials="A">
    <w:p w14:paraId="4BA750BD" w14:textId="77777777" w:rsidR="009A67B6" w:rsidRDefault="009A67B6" w:rsidP="007A1787">
      <w:r>
        <w:rPr>
          <w:rStyle w:val="CommentReference"/>
        </w:rPr>
        <w:annotationRef/>
      </w:r>
      <w:r>
        <w:rPr>
          <w:sz w:val="20"/>
          <w:szCs w:val="20"/>
        </w:rPr>
        <w:t xml:space="preserve">There seems to be a seamless transitioning from first-order research directed toward green goals, and then the consideration of other forms of research that have the second-order effect of promoting green goals. Does this distinction matter for the purposes of this paper? </w:t>
      </w:r>
    </w:p>
  </w:comment>
  <w:comment w:id="92" w:author="Author" w:initials="A">
    <w:p w14:paraId="00E4D8FA" w14:textId="77777777" w:rsidR="009A67B6" w:rsidRDefault="009A67B6" w:rsidP="00FD208D">
      <w:r>
        <w:rPr>
          <w:rStyle w:val="CommentReference"/>
        </w:rPr>
        <w:annotationRef/>
      </w:r>
      <w:r>
        <w:rPr>
          <w:sz w:val="20"/>
          <w:szCs w:val="20"/>
        </w:rPr>
        <w:t xml:space="preserve">Must state condition of this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427BD" w15:done="0"/>
  <w15:commentEx w15:paraId="0BD0C74D" w15:done="0"/>
  <w15:commentEx w15:paraId="7AFF5E75" w15:done="0"/>
  <w15:commentEx w15:paraId="2C089963" w15:done="0"/>
  <w15:commentEx w15:paraId="336782E3" w15:done="0"/>
  <w15:commentEx w15:paraId="08AF4967" w15:done="0"/>
  <w15:commentEx w15:paraId="6880FE83" w15:done="0"/>
  <w15:commentEx w15:paraId="2C66994F" w15:done="0"/>
  <w15:commentEx w15:paraId="4CBA5EAD" w15:done="0"/>
  <w15:commentEx w15:paraId="06D9B282" w15:done="0"/>
  <w15:commentEx w15:paraId="60299848" w15:done="0"/>
  <w15:commentEx w15:paraId="1A1FD415" w15:done="0"/>
  <w15:commentEx w15:paraId="579B6497" w15:done="0"/>
  <w15:commentEx w15:paraId="126AC3B7" w15:done="0"/>
  <w15:commentEx w15:paraId="5BDE70BA" w15:done="0"/>
  <w15:commentEx w15:paraId="792AD9C1" w15:done="0"/>
  <w15:commentEx w15:paraId="7E17FC87" w15:done="0"/>
  <w15:commentEx w15:paraId="12DAFCCC" w15:done="0"/>
  <w15:commentEx w15:paraId="526F8E83" w15:done="0"/>
  <w15:commentEx w15:paraId="4434ECCB" w15:done="0"/>
  <w15:commentEx w15:paraId="1A838F5F" w15:done="0"/>
  <w15:commentEx w15:paraId="035CB231" w15:done="0"/>
  <w15:commentEx w15:paraId="0AE1B7A4" w15:done="0"/>
  <w15:commentEx w15:paraId="4BA750BD" w15:done="0"/>
  <w15:commentEx w15:paraId="00E4D8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427BD" w16cid:durableId="270B8354"/>
  <w16cid:commentId w16cid:paraId="0BD0C74D" w16cid:durableId="270B8395"/>
  <w16cid:commentId w16cid:paraId="7AFF5E75" w16cid:durableId="270B83BB"/>
  <w16cid:commentId w16cid:paraId="2C089963" w16cid:durableId="270B8406"/>
  <w16cid:commentId w16cid:paraId="336782E3" w16cid:durableId="270B8417"/>
  <w16cid:commentId w16cid:paraId="08AF4967" w16cid:durableId="270B842A"/>
  <w16cid:commentId w16cid:paraId="6880FE83" w16cid:durableId="270B8454"/>
  <w16cid:commentId w16cid:paraId="2C66994F" w16cid:durableId="270B8477"/>
  <w16cid:commentId w16cid:paraId="4CBA5EAD" w16cid:durableId="270B851E"/>
  <w16cid:commentId w16cid:paraId="06D9B282" w16cid:durableId="270B8554"/>
  <w16cid:commentId w16cid:paraId="60299848" w16cid:durableId="270B8566"/>
  <w16cid:commentId w16cid:paraId="1A1FD415" w16cid:durableId="270B8580"/>
  <w16cid:commentId w16cid:paraId="579B6497" w16cid:durableId="270B8592"/>
  <w16cid:commentId w16cid:paraId="126AC3B7" w16cid:durableId="270B860B"/>
  <w16cid:commentId w16cid:paraId="5BDE70BA" w16cid:durableId="270B863B"/>
  <w16cid:commentId w16cid:paraId="792AD9C1" w16cid:durableId="270B8690"/>
  <w16cid:commentId w16cid:paraId="7E17FC87" w16cid:durableId="270B86FB"/>
  <w16cid:commentId w16cid:paraId="12DAFCCC" w16cid:durableId="270B8746"/>
  <w16cid:commentId w16cid:paraId="526F8E83" w16cid:durableId="270B885D"/>
  <w16cid:commentId w16cid:paraId="4434ECCB" w16cid:durableId="270B8908"/>
  <w16cid:commentId w16cid:paraId="1A838F5F" w16cid:durableId="270B8958"/>
  <w16cid:commentId w16cid:paraId="035CB231" w16cid:durableId="270B8961"/>
  <w16cid:commentId w16cid:paraId="0AE1B7A4" w16cid:durableId="270B89F7"/>
  <w16cid:commentId w16cid:paraId="4BA750BD" w16cid:durableId="270B8A48"/>
  <w16cid:commentId w16cid:paraId="00E4D8FA" w16cid:durableId="270B8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83"/>
    <w:rsid w:val="0033658B"/>
    <w:rsid w:val="004163E4"/>
    <w:rsid w:val="00594883"/>
    <w:rsid w:val="0069499B"/>
    <w:rsid w:val="009A67B6"/>
    <w:rsid w:val="00B47311"/>
    <w:rsid w:val="00BD1CC0"/>
    <w:rsid w:val="00D54E45"/>
    <w:rsid w:val="00E00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DE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94883"/>
  </w:style>
  <w:style w:type="character" w:styleId="CommentReference">
    <w:name w:val="annotation reference"/>
    <w:basedOn w:val="DefaultParagraphFont"/>
    <w:uiPriority w:val="99"/>
    <w:semiHidden/>
    <w:unhideWhenUsed/>
    <w:rsid w:val="00594883"/>
    <w:rPr>
      <w:sz w:val="16"/>
      <w:szCs w:val="16"/>
    </w:rPr>
  </w:style>
  <w:style w:type="paragraph" w:styleId="CommentText">
    <w:name w:val="annotation text"/>
    <w:basedOn w:val="Normal"/>
    <w:link w:val="CommentTextChar"/>
    <w:uiPriority w:val="99"/>
    <w:semiHidden/>
    <w:unhideWhenUsed/>
    <w:rsid w:val="00594883"/>
    <w:rPr>
      <w:sz w:val="20"/>
      <w:szCs w:val="20"/>
    </w:rPr>
  </w:style>
  <w:style w:type="character" w:customStyle="1" w:styleId="CommentTextChar">
    <w:name w:val="Comment Text Char"/>
    <w:basedOn w:val="DefaultParagraphFont"/>
    <w:link w:val="CommentText"/>
    <w:uiPriority w:val="99"/>
    <w:semiHidden/>
    <w:rsid w:val="00594883"/>
    <w:rPr>
      <w:sz w:val="20"/>
      <w:szCs w:val="20"/>
    </w:rPr>
  </w:style>
  <w:style w:type="paragraph" w:styleId="CommentSubject">
    <w:name w:val="annotation subject"/>
    <w:basedOn w:val="CommentText"/>
    <w:next w:val="CommentText"/>
    <w:link w:val="CommentSubjectChar"/>
    <w:uiPriority w:val="99"/>
    <w:semiHidden/>
    <w:unhideWhenUsed/>
    <w:rsid w:val="00594883"/>
    <w:rPr>
      <w:b/>
      <w:bCs/>
    </w:rPr>
  </w:style>
  <w:style w:type="character" w:customStyle="1" w:styleId="CommentSubjectChar">
    <w:name w:val="Comment Subject Char"/>
    <w:basedOn w:val="CommentTextChar"/>
    <w:link w:val="CommentSubject"/>
    <w:uiPriority w:val="99"/>
    <w:semiHidden/>
    <w:rsid w:val="005948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6F88-C41D-6F41-80E8-91E44D22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2005</Words>
  <Characters>11192</Characters>
  <Application>Microsoft Office Word</Application>
  <DocSecurity>0</DocSecurity>
  <Lines>177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2022-11-01T16:17:00Z</dcterms:created>
  <dcterms:modified xsi:type="dcterms:W3CDTF">2022-11-01T16:17:00Z</dcterms:modified>
  <cp:category/>
</cp:coreProperties>
</file>